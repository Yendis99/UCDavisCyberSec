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Unit 11 Submission File: Network Security Homework</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1: Review Questions</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Control Types</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5">
      <w:pPr>
        <w:numPr>
          <w:ilvl w:val="0"/>
          <w:numId w:val="1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 bollards, fences, guard dogs, cameras, and lighting are what type of security control?</w:t>
      </w:r>
    </w:p>
    <w:p w:rsidR="00000000" w:rsidDel="00000000" w:rsidP="00000000" w:rsidRDefault="00000000" w:rsidRPr="00000000" w14:paraId="0000000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Physical Controls</w:t>
      </w:r>
    </w:p>
    <w:p w:rsidR="00000000" w:rsidDel="00000000" w:rsidP="00000000" w:rsidRDefault="00000000" w:rsidRPr="00000000" w14:paraId="00000007">
      <w:pPr>
        <w:numPr>
          <w:ilvl w:val="0"/>
          <w:numId w:val="1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awareness programs, BYOD policies, and ethical hiring practices are what type of security control?</w:t>
      </w:r>
    </w:p>
    <w:p w:rsidR="00000000" w:rsidDel="00000000" w:rsidP="00000000" w:rsidRDefault="00000000" w:rsidRPr="00000000" w14:paraId="00000008">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Administrative Controls</w:t>
      </w:r>
    </w:p>
    <w:p w:rsidR="00000000" w:rsidDel="00000000" w:rsidP="00000000" w:rsidRDefault="00000000" w:rsidRPr="00000000" w14:paraId="00000009">
      <w:pPr>
        <w:numPr>
          <w:ilvl w:val="0"/>
          <w:numId w:val="1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0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Technical Controls</w:t>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Intrusion Detection and Attack indicators</w:t>
      </w:r>
    </w:p>
    <w:p w:rsidR="00000000" w:rsidDel="00000000" w:rsidP="00000000" w:rsidRDefault="00000000" w:rsidRPr="00000000" w14:paraId="0000000C">
      <w:pPr>
        <w:numPr>
          <w:ilvl w:val="0"/>
          <w:numId w:val="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difference between an Intrusion Detection System and an Intrusion Protection System?</w:t>
      </w:r>
    </w:p>
    <w:p w:rsidR="00000000" w:rsidDel="00000000" w:rsidP="00000000" w:rsidRDefault="00000000" w:rsidRPr="00000000" w14:paraId="0000000D">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IDS is a monitoring, IPS is a control system.  IDS sees but does not alter network traffic.  IPS sees and can prevent traffic delivery based on the contents of the packet.</w:t>
      </w:r>
    </w:p>
    <w:p w:rsidR="00000000" w:rsidDel="00000000" w:rsidP="00000000" w:rsidRDefault="00000000" w:rsidRPr="00000000" w14:paraId="0000000E">
      <w:pPr>
        <w:numPr>
          <w:ilvl w:val="0"/>
          <w:numId w:val="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difference between an Indicator of Attack and an Indicator of Compromise?</w:t>
      </w:r>
    </w:p>
    <w:p w:rsidR="00000000" w:rsidDel="00000000" w:rsidP="00000000" w:rsidRDefault="00000000" w:rsidRPr="00000000" w14:paraId="0000000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IOA is focused on detecting the intent of an attacker and alerting/notifying before the exploit happens. IOC is forensics and analyzes computer evidence after the security has been breached. </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Cyber Kill Chain</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each of the seven stages for the Cyber Kill chain and provide a brief example of each.</w:t>
      </w:r>
    </w:p>
    <w:p w:rsidR="00000000" w:rsidDel="00000000" w:rsidP="00000000" w:rsidRDefault="00000000" w:rsidRPr="00000000" w14:paraId="00000012">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1: Reconnaissance</w:t>
      </w:r>
    </w:p>
    <w:p w:rsidR="00000000" w:rsidDel="00000000" w:rsidP="00000000" w:rsidRDefault="00000000" w:rsidRPr="00000000" w14:paraId="00000013">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2: Weaponization</w:t>
      </w:r>
    </w:p>
    <w:p w:rsidR="00000000" w:rsidDel="00000000" w:rsidP="00000000" w:rsidRDefault="00000000" w:rsidRPr="00000000" w14:paraId="00000014">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3: Delivery</w:t>
      </w:r>
    </w:p>
    <w:p w:rsidR="00000000" w:rsidDel="00000000" w:rsidP="00000000" w:rsidRDefault="00000000" w:rsidRPr="00000000" w14:paraId="00000015">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4: Exploitation</w:t>
      </w:r>
    </w:p>
    <w:p w:rsidR="00000000" w:rsidDel="00000000" w:rsidP="00000000" w:rsidRDefault="00000000" w:rsidRPr="00000000" w14:paraId="00000016">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5: Install</w:t>
      </w:r>
    </w:p>
    <w:p w:rsidR="00000000" w:rsidDel="00000000" w:rsidP="00000000" w:rsidRDefault="00000000" w:rsidRPr="00000000" w14:paraId="00000017">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6: Command &amp; Control</w:t>
      </w:r>
    </w:p>
    <w:p w:rsidR="00000000" w:rsidDel="00000000" w:rsidP="00000000" w:rsidRDefault="00000000" w:rsidRPr="00000000" w14:paraId="00000018">
      <w:pPr>
        <w:numPr>
          <w:ilvl w:val="0"/>
          <w:numId w:val="1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7: Action on Objectives</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Snort Rule Analysis</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Snort rule to answer the following questions: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Rule #1</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1D">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down the Sort Rule header and explain what is happening.</w:t>
      </w:r>
    </w:p>
    <w:p w:rsidR="00000000" w:rsidDel="00000000" w:rsidP="00000000" w:rsidRDefault="00000000" w:rsidRPr="00000000" w14:paraId="0000001E">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Generate an alert for tcp protocol traffic inbound from any outside network with a destination to port range 5800 thru ports 5820 throw an alert/message</w:t>
      </w:r>
    </w:p>
    <w:p w:rsidR="00000000" w:rsidDel="00000000" w:rsidP="00000000" w:rsidRDefault="00000000" w:rsidRPr="00000000" w14:paraId="0000001F">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stage of the Cyber Kill Chain does this alert violate?</w:t>
      </w:r>
    </w:p>
    <w:p w:rsidR="00000000" w:rsidDel="00000000" w:rsidP="00000000" w:rsidRDefault="00000000" w:rsidRPr="00000000" w14:paraId="0000002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Reconnaissance</w:t>
      </w:r>
    </w:p>
    <w:p w:rsidR="00000000" w:rsidDel="00000000" w:rsidP="00000000" w:rsidRDefault="00000000" w:rsidRPr="00000000" w14:paraId="0000002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attack is indicated?</w:t>
      </w:r>
    </w:p>
    <w:p w:rsidR="00000000" w:rsidDel="00000000" w:rsidP="00000000" w:rsidRDefault="00000000" w:rsidRPr="00000000" w14:paraId="0000002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Emerging Threat VNC scan of ports 5800-5820  </w:t>
      </w:r>
    </w:p>
    <w:p w:rsidR="00000000" w:rsidDel="00000000" w:rsidP="00000000" w:rsidRDefault="00000000" w:rsidRPr="00000000" w14:paraId="0000002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Rule #2</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26">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down the Sort Rule header and explain what is happening.</w:t>
      </w:r>
    </w:p>
    <w:p w:rsidR="00000000" w:rsidDel="00000000" w:rsidP="00000000" w:rsidRDefault="00000000" w:rsidRPr="00000000" w14:paraId="00000027">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Generate an alert for tcp inbound traffic from any outside network using port 80 to any port on the network.  </w:t>
      </w:r>
    </w:p>
    <w:p w:rsidR="00000000" w:rsidDel="00000000" w:rsidP="00000000" w:rsidRDefault="00000000" w:rsidRPr="00000000" w14:paraId="0000002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layer of the Defense in Depth model does this alert violate?</w:t>
      </w:r>
    </w:p>
    <w:p w:rsidR="00000000" w:rsidDel="00000000" w:rsidP="00000000" w:rsidRDefault="00000000" w:rsidRPr="00000000" w14:paraId="0000002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Policies, procedures, and a </w:t>
      </w:r>
    </w:p>
    <w:p w:rsidR="00000000" w:rsidDel="00000000" w:rsidP="00000000" w:rsidRDefault="00000000" w:rsidRPr="00000000" w14:paraId="0000002A">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attack is indicated?</w:t>
      </w:r>
    </w:p>
    <w:p w:rsidR="00000000" w:rsidDel="00000000" w:rsidP="00000000" w:rsidRDefault="00000000" w:rsidRPr="00000000" w14:paraId="0000002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Emerging Threat "EXE or DLL Windows file download</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Snort Rule #3</w:t>
      </w:r>
    </w:p>
    <w:p w:rsidR="00000000" w:rsidDel="00000000" w:rsidP="00000000" w:rsidRDefault="00000000" w:rsidRPr="00000000" w14:paraId="0000002D">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turn! Write a Snort rule that alerts when traffic is detected inbound on port 4444 to the local network on any port. Be sure to include the </w:t>
      </w:r>
      <w:r w:rsidDel="00000000" w:rsidR="00000000" w:rsidRPr="00000000">
        <w:rPr>
          <w:rFonts w:ascii="Courier New" w:cs="Courier New" w:eastAsia="Courier New" w:hAnsi="Courier New"/>
          <w:sz w:val="20"/>
          <w:szCs w:val="20"/>
          <w:rtl w:val="0"/>
        </w:rPr>
        <w:t xml:space="preserve">msg</w:t>
      </w:r>
      <w:r w:rsidDel="00000000" w:rsidR="00000000" w:rsidRPr="00000000">
        <w:rPr>
          <w:rFonts w:ascii="Times New Roman" w:cs="Times New Roman" w:eastAsia="Times New Roman" w:hAnsi="Times New Roman"/>
          <w:sz w:val="24"/>
          <w:szCs w:val="24"/>
          <w:rtl w:val="0"/>
        </w:rPr>
        <w:t xml:space="preserve"> in the Rule Option.</w:t>
      </w:r>
    </w:p>
    <w:sdt>
      <w:sdtPr>
        <w:tag w:val="goog_rdk_1"/>
      </w:sdtPr>
      <w:sdtContent>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author="Sidney Robinson" w:id="0" w:date="2021-10-18T00:46:05Z"/>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sz w:val="20"/>
              <w:szCs w:val="20"/>
              <w:rtl w:val="0"/>
            </w:rPr>
            <w:t xml:space="preserve">alert any any any -&gt; any 4444 (msg:"Attempt to access port 4444”;)</w:t>
          </w:r>
          <w:sdt>
            <w:sdtPr>
              <w:tag w:val="goog_rdk_0"/>
            </w:sdtPr>
            <w:sdtContent>
              <w:ins w:author="Sidney Robinson" w:id="0" w:date="2021-10-18T00:46:05Z">
                <w:r w:rsidDel="00000000" w:rsidR="00000000" w:rsidRPr="00000000">
                  <w:rPr>
                    <w:rtl w:val="0"/>
                  </w:rPr>
                </w:r>
              </w:ins>
            </w:sdtContent>
          </w:sdt>
        </w:p>
      </w:sdtContent>
    </w:sdt>
    <w:sdt>
      <w:sdtPr>
        <w:tag w:val="goog_rdk_3"/>
      </w:sdtPr>
      <w:sdtContent>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4"/>
              <w:szCs w:val="24"/>
              <w:rPrChange w:author="Sidney Robinson" w:id="1" w:date="2021-10-18T00:45:34Z">
                <w:rPr>
                  <w:rFonts w:ascii="Courier New" w:cs="Courier New" w:eastAsia="Courier New" w:hAnsi="Courier New"/>
                  <w:sz w:val="20"/>
                  <w:szCs w:val="20"/>
                </w:rPr>
              </w:rPrChange>
            </w:rPr>
          </w:pPr>
          <w:sdt>
            <w:sdtPr>
              <w:tag w:val="goog_rdk_2"/>
            </w:sdtPr>
            <w:sdtContent>
              <w:r w:rsidDel="00000000" w:rsidR="00000000" w:rsidRPr="00000000">
                <w:rPr>
                  <w:rtl w:val="0"/>
                </w:rPr>
              </w:r>
            </w:sdtContent>
          </w:sdt>
        </w:p>
      </w:sdtContent>
    </w:sdt>
    <w:sdt>
      <w:sdtPr>
        <w:tag w:val="goog_rdk_5"/>
      </w:sdtPr>
      <w:sdtContent>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Change w:author="Sidney Robinson" w:id="1" w:date="2021-10-18T00:45:34Z">
                <w:rPr>
                  <w:rFonts w:ascii="Times New Roman" w:cs="Times New Roman" w:eastAsia="Times New Roman" w:hAnsi="Times New Roman"/>
                  <w:b w:val="1"/>
                  <w:sz w:val="24"/>
                  <w:szCs w:val="24"/>
                </w:rPr>
              </w:rPrChange>
            </w:rPr>
            <w:pPrChange w:author="Sidney Robinson" w:id="0" w:date="2021-10-18T00:46:05Z">
              <w:pPr>
                <w:spacing w:after="280" w:before="280" w:line="240" w:lineRule="auto"/>
                <w:ind w:left="720" w:firstLine="0"/>
              </w:pPr>
            </w:pPrChange>
          </w:pPr>
          <w:sdt>
            <w:sdtPr>
              <w:tag w:val="goog_rdk_4"/>
            </w:sdtPr>
            <w:sdtContent>
              <w:r w:rsidDel="00000000" w:rsidR="00000000" w:rsidRPr="00000000">
                <w:rPr>
                  <w:rtl w:val="0"/>
                </w:rPr>
              </w:r>
            </w:sdtContent>
          </w:sdt>
        </w:p>
      </w:sdtContent>
    </w:sdt>
    <w:p w:rsidR="00000000" w:rsidDel="00000000" w:rsidP="00000000" w:rsidRDefault="00000000" w:rsidRPr="00000000" w14:paraId="0000003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2: "Drop Zone" Lab</w:t>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into the Azure </w:t>
      </w:r>
      <w:r w:rsidDel="00000000" w:rsidR="00000000" w:rsidRPr="00000000">
        <w:rPr>
          <w:rFonts w:ascii="Courier New" w:cs="Courier New" w:eastAsia="Courier New" w:hAnsi="Courier New"/>
          <w:b w:val="1"/>
          <w:sz w:val="20"/>
          <w:szCs w:val="20"/>
          <w:rtl w:val="0"/>
        </w:rPr>
        <w:t xml:space="preserve">firewalld</w:t>
      </w:r>
      <w:r w:rsidDel="00000000" w:rsidR="00000000" w:rsidRPr="00000000">
        <w:rPr>
          <w:rFonts w:ascii="Times New Roman" w:cs="Times New Roman" w:eastAsia="Times New Roman" w:hAnsi="Times New Roman"/>
          <w:b w:val="1"/>
          <w:sz w:val="24"/>
          <w:szCs w:val="24"/>
          <w:rtl w:val="0"/>
        </w:rPr>
        <w:t xml:space="preserve"> machine</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using the following credentials:</w:t>
      </w:r>
    </w:p>
    <w:p w:rsidR="00000000" w:rsidDel="00000000" w:rsidP="00000000" w:rsidRDefault="00000000" w:rsidRPr="00000000" w14:paraId="00000034">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w:t>
      </w:r>
      <w:r w:rsidDel="00000000" w:rsidR="00000000" w:rsidRPr="00000000">
        <w:rPr>
          <w:rFonts w:ascii="Courier New" w:cs="Courier New" w:eastAsia="Courier New" w:hAnsi="Courier New"/>
          <w:sz w:val="20"/>
          <w:szCs w:val="20"/>
          <w:rtl w:val="0"/>
        </w:rPr>
        <w:t xml:space="preserve">sysadmin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Courier New" w:cs="Courier New" w:eastAsia="Courier New" w:hAnsi="Courier New"/>
          <w:sz w:val="20"/>
          <w:szCs w:val="20"/>
          <w:rtl w:val="0"/>
        </w:rPr>
        <w:t xml:space="preserve">cybersecurity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Uninstall </w:t>
      </w:r>
      <w:r w:rsidDel="00000000" w:rsidR="00000000" w:rsidRPr="00000000">
        <w:rPr>
          <w:rFonts w:ascii="Courier New" w:cs="Courier New" w:eastAsia="Courier New" w:hAnsi="Courier New"/>
          <w:b w:val="1"/>
          <w:sz w:val="20"/>
          <w:szCs w:val="20"/>
          <w:rtl w:val="0"/>
        </w:rPr>
        <w:t xml:space="preserve">ufw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getting started, you should verify that you do not have any instances of </w:t>
      </w:r>
      <w:r w:rsidDel="00000000" w:rsidR="00000000" w:rsidRPr="00000000">
        <w:rPr>
          <w:rFonts w:ascii="Courier New" w:cs="Courier New" w:eastAsia="Courier New" w:hAnsi="Courier New"/>
          <w:sz w:val="20"/>
          <w:szCs w:val="20"/>
          <w:rtl w:val="0"/>
        </w:rPr>
        <w:t xml:space="preserve">ufw</w:t>
      </w:r>
      <w:r w:rsidDel="00000000" w:rsidR="00000000" w:rsidRPr="00000000">
        <w:rPr>
          <w:rFonts w:ascii="Times New Roman" w:cs="Times New Roman" w:eastAsia="Times New Roman" w:hAnsi="Times New Roman"/>
          <w:sz w:val="24"/>
          <w:szCs w:val="24"/>
          <w:rtl w:val="0"/>
        </w:rPr>
        <w:t xml:space="preserve"> running. This will avoid conflicts with your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service. This also ensures that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will be your default firewall.</w:t>
      </w:r>
    </w:p>
    <w:p w:rsidR="00000000" w:rsidDel="00000000" w:rsidP="00000000" w:rsidRDefault="00000000" w:rsidRPr="00000000" w14:paraId="00000038">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removes any running instance of </w:t>
      </w:r>
      <w:r w:rsidDel="00000000" w:rsidR="00000000" w:rsidRPr="00000000">
        <w:rPr>
          <w:rFonts w:ascii="Courier New" w:cs="Courier New" w:eastAsia="Courier New" w:hAnsi="Courier New"/>
          <w:sz w:val="20"/>
          <w:szCs w:val="20"/>
          <w:rtl w:val="0"/>
        </w:rPr>
        <w:t xml:space="preserve">ufw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apt-get remove ufw</w:t>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Enable and start </w:t>
      </w:r>
      <w:r w:rsidDel="00000000" w:rsidR="00000000" w:rsidRPr="00000000">
        <w:rPr>
          <w:rFonts w:ascii="Courier New" w:cs="Courier New" w:eastAsia="Courier New" w:hAnsi="Courier New"/>
          <w:b w:val="1"/>
          <w:sz w:val="20"/>
          <w:szCs w:val="20"/>
          <w:rtl w:val="0"/>
        </w:rPr>
        <w:t xml:space="preserve">firewalld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these services should be running. If not, then run the following commands:</w:t>
      </w:r>
    </w:p>
    <w:p w:rsidR="00000000" w:rsidDel="00000000" w:rsidP="00000000" w:rsidRDefault="00000000" w:rsidRPr="00000000" w14:paraId="0000003C">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commands that enable and start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upon boots and reboots.</w:t>
      </w:r>
    </w:p>
    <w:p w:rsidR="00000000" w:rsidDel="00000000" w:rsidP="00000000" w:rsidRDefault="00000000" w:rsidRPr="00000000" w14:paraId="0000003D">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ufw enable</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systemctl start ufw</w:t>
      </w:r>
    </w:p>
    <w:p w:rsidR="00000000" w:rsidDel="00000000" w:rsidP="00000000" w:rsidRDefault="00000000" w:rsidRPr="00000000" w14:paraId="0000003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This will ensure that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remains active after each reboot.</w:t>
      </w:r>
    </w:p>
    <w:p w:rsidR="00000000" w:rsidDel="00000000" w:rsidP="00000000" w:rsidRDefault="00000000" w:rsidRPr="00000000" w14:paraId="0000004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 that the service is running.</w:t>
      </w:r>
    </w:p>
    <w:p w:rsidR="00000000" w:rsidDel="00000000" w:rsidP="00000000" w:rsidRDefault="00000000" w:rsidRPr="00000000" w14:paraId="00000041">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checks whether or not the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service is up and running.</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systemctl status ufw</w:t>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all firewall rules currently configured.</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45">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lists all currently configured firewall rules:</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ufw status</w:t>
      </w:r>
    </w:p>
    <w:p w:rsidR="00000000" w:rsidDel="00000000" w:rsidP="00000000" w:rsidRDefault="00000000" w:rsidRPr="00000000" w14:paraId="00000047">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note of what Zones and settings are configured. You many need to remove unneeded services and settings.</w:t>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all supported service types that can be enabled.</w:t>
      </w:r>
    </w:p>
    <w:p w:rsidR="00000000" w:rsidDel="00000000" w:rsidP="00000000" w:rsidRDefault="00000000" w:rsidRPr="00000000" w14:paraId="00000049">
      <w:pPr>
        <w:numPr>
          <w:ilvl w:val="0"/>
          <w:numId w:val="1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lists all currently supported services to see if the service you need is available</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--get-services</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systemctl list-unit-files --type=service</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numPr>
          <w:ilvl w:val="0"/>
          <w:numId w:val="1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w:t>
      </w:r>
      <w:r w:rsidDel="00000000" w:rsidR="00000000" w:rsidRPr="00000000">
        <w:rPr>
          <w:rFonts w:ascii="Courier New" w:cs="Courier New" w:eastAsia="Courier New" w:hAnsi="Courier New"/>
          <w:sz w:val="20"/>
          <w:szCs w:val="20"/>
          <w:rtl w:val="0"/>
        </w:rPr>
        <w:t xml:space="preserve">Home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Drop</w:t>
      </w:r>
      <w:r w:rsidDel="00000000" w:rsidR="00000000" w:rsidRPr="00000000">
        <w:rPr>
          <w:rFonts w:ascii="Times New Roman" w:cs="Times New Roman" w:eastAsia="Times New Roman" w:hAnsi="Times New Roman"/>
          <w:sz w:val="24"/>
          <w:szCs w:val="24"/>
          <w:rtl w:val="0"/>
        </w:rPr>
        <w:t xml:space="preserve"> Zones are created by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default.</w:t>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Zone Views</w:t>
      </w:r>
    </w:p>
    <w:p w:rsidR="00000000" w:rsidDel="00000000" w:rsidP="00000000" w:rsidRDefault="00000000" w:rsidRPr="00000000" w14:paraId="0000004F">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lists all currently configured zones.</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-–list-all-zones</w:t>
      </w:r>
    </w:p>
    <w:p w:rsidR="00000000" w:rsidDel="00000000" w:rsidP="00000000" w:rsidRDefault="00000000" w:rsidRPr="00000000" w14:paraId="0000005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w:t>
      </w: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Drop</w:t>
      </w:r>
      <w:r w:rsidDel="00000000" w:rsidR="00000000" w:rsidRPr="00000000">
        <w:rPr>
          <w:rFonts w:ascii="Times New Roman" w:cs="Times New Roman" w:eastAsia="Times New Roman" w:hAnsi="Times New Roman"/>
          <w:sz w:val="24"/>
          <w:szCs w:val="24"/>
          <w:rtl w:val="0"/>
        </w:rPr>
        <w:t xml:space="preserve"> Zones are created by default. Therefore, we will need to create Zones for </w:t>
      </w:r>
      <w:r w:rsidDel="00000000" w:rsidR="00000000" w:rsidRPr="00000000">
        <w:rPr>
          <w:rFonts w:ascii="Courier New" w:cs="Courier New" w:eastAsia="Courier New" w:hAnsi="Courier New"/>
          <w:sz w:val="20"/>
          <w:szCs w:val="20"/>
          <w:rtl w:val="0"/>
        </w:rPr>
        <w:t xml:space="preserve">Web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Sales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Mail</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Zones for </w:t>
      </w:r>
      <w:r w:rsidDel="00000000" w:rsidR="00000000" w:rsidRPr="00000000">
        <w:rPr>
          <w:rFonts w:ascii="Courier New" w:cs="Courier New" w:eastAsia="Courier New" w:hAnsi="Courier New"/>
          <w:b w:val="1"/>
          <w:sz w:val="20"/>
          <w:szCs w:val="20"/>
          <w:rtl w:val="0"/>
        </w:rPr>
        <w:t xml:space="preserve">Web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Sales</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Courier New" w:cs="Courier New" w:eastAsia="Courier New" w:hAnsi="Courier New"/>
          <w:b w:val="1"/>
          <w:sz w:val="20"/>
          <w:szCs w:val="20"/>
          <w:rtl w:val="0"/>
        </w:rPr>
        <w:t xml:space="preserve">Mail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3">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commands that creates Web, Sales and Mail zones.</w:t>
      </w:r>
    </w:p>
    <w:p w:rsidR="00000000" w:rsidDel="00000000" w:rsidP="00000000" w:rsidRDefault="00000000" w:rsidRPr="00000000" w14:paraId="00000054">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--new-zone web --permanent</w:t>
      </w:r>
    </w:p>
    <w:p w:rsidR="00000000" w:rsidDel="00000000" w:rsidP="00000000" w:rsidRDefault="00000000" w:rsidRPr="00000000" w14:paraId="00000055">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--new-zone sales --permanent</w:t>
      </w:r>
    </w:p>
    <w:p w:rsidR="00000000" w:rsidDel="00000000" w:rsidP="00000000" w:rsidRDefault="00000000" w:rsidRPr="00000000" w14:paraId="00000056">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--new-zone mail --permanent</w:t>
      </w:r>
    </w:p>
    <w:p w:rsidR="00000000" w:rsidDel="00000000" w:rsidP="00000000" w:rsidRDefault="00000000" w:rsidRPr="00000000" w14:paraId="00000057">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the zones to their designated interfaces:</w:t>
      </w:r>
    </w:p>
    <w:p w:rsidR="00000000" w:rsidDel="00000000" w:rsidP="00000000" w:rsidRDefault="00000000" w:rsidRPr="00000000" w14:paraId="00000058">
      <w:pPr>
        <w:numPr>
          <w:ilvl w:val="0"/>
          <w:numId w:val="2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commands that sets your </w:t>
      </w:r>
      <w:r w:rsidDel="00000000" w:rsidR="00000000" w:rsidRPr="00000000">
        <w:rPr>
          <w:rFonts w:ascii="Courier New" w:cs="Courier New" w:eastAsia="Courier New" w:hAnsi="Courier New"/>
          <w:sz w:val="20"/>
          <w:szCs w:val="20"/>
          <w:rtl w:val="0"/>
        </w:rPr>
        <w:t xml:space="preserve">eth</w:t>
      </w:r>
      <w:r w:rsidDel="00000000" w:rsidR="00000000" w:rsidRPr="00000000">
        <w:rPr>
          <w:rFonts w:ascii="Times New Roman" w:cs="Times New Roman" w:eastAsia="Times New Roman" w:hAnsi="Times New Roman"/>
          <w:sz w:val="24"/>
          <w:szCs w:val="24"/>
          <w:rtl w:val="0"/>
        </w:rPr>
        <w:t xml:space="preserve"> interfaces to your zones.</w:t>
      </w:r>
    </w:p>
    <w:p w:rsidR="00000000" w:rsidDel="00000000" w:rsidP="00000000" w:rsidRDefault="00000000" w:rsidRPr="00000000" w14:paraId="00000059">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firwall-cmd --zone=web --change-interface=eth1</w:t>
      </w:r>
    </w:p>
    <w:p w:rsidR="00000000" w:rsidDel="00000000" w:rsidP="00000000" w:rsidRDefault="00000000" w:rsidRPr="00000000" w14:paraId="0000005A">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firwall-cmd --zone=sales --change-interface=eth2</w:t>
      </w:r>
    </w:p>
    <w:p w:rsidR="00000000" w:rsidDel="00000000" w:rsidP="00000000" w:rsidRDefault="00000000" w:rsidRPr="00000000" w14:paraId="0000005B">
      <w:pPr>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firwall-cmd --zone=mail --change-interface=eth3</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firwall-cmd --zone=public --change-interface=eth0</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services to the active zones:</w:t>
      </w:r>
    </w:p>
    <w:p w:rsidR="00000000" w:rsidDel="00000000" w:rsidP="00000000" w:rsidRDefault="00000000" w:rsidRPr="00000000" w14:paraId="0000005E">
      <w:pPr>
        <w:numPr>
          <w:ilvl w:val="0"/>
          <w:numId w:val="3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commands that add services to the </w:t>
      </w:r>
      <w:r w:rsidDel="00000000" w:rsidR="00000000" w:rsidRPr="00000000">
        <w:rPr>
          <w:rFonts w:ascii="Times New Roman" w:cs="Times New Roman" w:eastAsia="Times New Roman" w:hAnsi="Times New Roman"/>
          <w:b w:val="1"/>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zone, the </w:t>
      </w:r>
      <w:r w:rsidDel="00000000" w:rsidR="00000000" w:rsidRPr="00000000">
        <w:rPr>
          <w:rFonts w:ascii="Times New Roman" w:cs="Times New Roman" w:eastAsia="Times New Roman" w:hAnsi="Times New Roman"/>
          <w:b w:val="1"/>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zone, the </w:t>
      </w:r>
      <w:r w:rsidDel="00000000" w:rsidR="00000000" w:rsidRPr="00000000">
        <w:rPr>
          <w:rFonts w:ascii="Times New Roman" w:cs="Times New Roman" w:eastAsia="Times New Roman" w:hAnsi="Times New Roman"/>
          <w:b w:val="1"/>
          <w:sz w:val="24"/>
          <w:szCs w:val="24"/>
          <w:rtl w:val="0"/>
        </w:rPr>
        <w:t xml:space="preserve">sales</w:t>
      </w:r>
      <w:r w:rsidDel="00000000" w:rsidR="00000000" w:rsidRPr="00000000">
        <w:rPr>
          <w:rFonts w:ascii="Times New Roman" w:cs="Times New Roman" w:eastAsia="Times New Roman" w:hAnsi="Times New Roman"/>
          <w:sz w:val="24"/>
          <w:szCs w:val="24"/>
          <w:rtl w:val="0"/>
        </w:rPr>
        <w:t xml:space="preserve"> zone, and the </w:t>
      </w:r>
      <w:r w:rsidDel="00000000" w:rsidR="00000000" w:rsidRPr="00000000">
        <w:rPr>
          <w:rFonts w:ascii="Times New Roman" w:cs="Times New Roman" w:eastAsia="Times New Roman" w:hAnsi="Times New Roman"/>
          <w:b w:val="1"/>
          <w:sz w:val="24"/>
          <w:szCs w:val="24"/>
          <w:rtl w:val="0"/>
        </w:rPr>
        <w:t xml:space="preserve">mail</w:t>
      </w:r>
      <w:r w:rsidDel="00000000" w:rsidR="00000000" w:rsidRPr="00000000">
        <w:rPr>
          <w:rFonts w:ascii="Times New Roman" w:cs="Times New Roman" w:eastAsia="Times New Roman" w:hAnsi="Times New Roman"/>
          <w:sz w:val="24"/>
          <w:szCs w:val="24"/>
          <w:rtl w:val="0"/>
        </w:rPr>
        <w:t xml:space="preserve"> zone.</w:t>
      </w:r>
    </w:p>
    <w:p w:rsidR="00000000" w:rsidDel="00000000" w:rsidP="00000000" w:rsidRDefault="00000000" w:rsidRPr="00000000" w14:paraId="0000005F">
      <w:pPr>
        <w:numPr>
          <w:ilvl w:val="0"/>
          <w:numId w:val="3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60">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--add-service=http</w:t>
      </w:r>
    </w:p>
    <w:p w:rsidR="00000000" w:rsidDel="00000000" w:rsidP="00000000" w:rsidRDefault="00000000" w:rsidRPr="00000000" w14:paraId="00000061">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--add-service=https</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--add-service=smtp</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firewall-cmd --permanent --zone=public --add-service=pop3</w:t>
      </w:r>
    </w:p>
    <w:p w:rsidR="00000000" w:rsidDel="00000000" w:rsidP="00000000" w:rsidRDefault="00000000" w:rsidRPr="00000000" w14:paraId="00000064">
      <w:pPr>
        <w:numPr>
          <w:ilvl w:val="0"/>
          <w:numId w:val="3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--add-service=http</w:t>
      </w:r>
    </w:p>
    <w:p w:rsidR="00000000" w:rsidDel="00000000" w:rsidP="00000000" w:rsidRDefault="00000000" w:rsidRPr="00000000" w14:paraId="00000066">
      <w:pPr>
        <w:numPr>
          <w:ilvl w:val="0"/>
          <w:numId w:val="3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Salesfi</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--add-service=https</w:t>
      </w:r>
    </w:p>
    <w:p w:rsidR="00000000" w:rsidDel="00000000" w:rsidP="00000000" w:rsidRDefault="00000000" w:rsidRPr="00000000" w14:paraId="00000068">
      <w:pPr>
        <w:numPr>
          <w:ilvl w:val="0"/>
          <w:numId w:val="3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w:t>
      </w:r>
    </w:p>
    <w:p w:rsidR="00000000" w:rsidDel="00000000" w:rsidP="00000000" w:rsidRDefault="00000000" w:rsidRPr="00000000" w14:paraId="00000069">
      <w:pPr>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--add-service=pop3</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--add-service=smtp</w:t>
      </w:r>
    </w:p>
    <w:p w:rsidR="00000000" w:rsidDel="00000000" w:rsidP="00000000" w:rsidRDefault="00000000" w:rsidRPr="00000000" w14:paraId="0000006B">
      <w:pPr>
        <w:numPr>
          <w:ilvl w:val="0"/>
          <w:numId w:val="30"/>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status of </w:t>
      </w:r>
      <w:r w:rsidDel="00000000" w:rsidR="00000000" w:rsidRPr="00000000">
        <w:rPr>
          <w:rFonts w:ascii="Courier New" w:cs="Courier New" w:eastAsia="Courier New" w:hAnsi="Courier New"/>
          <w:sz w:val="20"/>
          <w:szCs w:val="20"/>
          <w:rtl w:val="0"/>
        </w:rPr>
        <w:t xml:space="preserve">http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https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smtp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pop3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Ans: success</w:t>
      </w: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your adversaries to the Drop Zone.</w:t>
      </w:r>
    </w:p>
    <w:p w:rsidR="00000000" w:rsidDel="00000000" w:rsidP="00000000" w:rsidRDefault="00000000" w:rsidRPr="00000000" w14:paraId="0000006D">
      <w:pPr>
        <w:numPr>
          <w:ilvl w:val="0"/>
          <w:numId w:val="3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will add all current and any future blacklisted IPs to the Drop Zone.</w:t>
      </w:r>
    </w:p>
    <w:p w:rsidR="00000000" w:rsidDel="00000000" w:rsidP="00000000" w:rsidRDefault="00000000" w:rsidRPr="00000000" w14:paraId="0000006E">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--zone=drop --add-source=135.95.103.76</w:t>
      </w:r>
    </w:p>
    <w:p w:rsidR="00000000" w:rsidDel="00000000" w:rsidP="00000000" w:rsidRDefault="00000000" w:rsidRPr="00000000" w14:paraId="0000006F">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--zone=drop --add-source=76.34.169.118</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--zone=drop --add-source=10.208.56.23</w:t>
      </w:r>
    </w:p>
    <w:p w:rsidR="00000000" w:rsidDel="00000000" w:rsidP="00000000" w:rsidRDefault="00000000" w:rsidRPr="00000000" w14:paraId="0000007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 rules permanent then reload them:</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practice to ensure that your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installation remains nailed up and retains its services across reboots. This ensures that the network remains secured after unplanned outages such as power failures.</w:t>
      </w:r>
    </w:p>
    <w:p w:rsidR="00000000" w:rsidDel="00000000" w:rsidP="00000000" w:rsidRDefault="00000000" w:rsidRPr="00000000" w14:paraId="00000073">
      <w:pPr>
        <w:numPr>
          <w:ilvl w:val="0"/>
          <w:numId w:val="3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reloads the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configurations and writes it to memory</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--reload</w:t>
      </w:r>
    </w:p>
    <w:p w:rsidR="00000000" w:rsidDel="00000000" w:rsidP="00000000" w:rsidRDefault="00000000" w:rsidRPr="00000000" w14:paraId="0000007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active Zones</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we'll want to provide truncated listings of all currently </w:t>
      </w:r>
      <w:r w:rsidDel="00000000" w:rsidR="00000000" w:rsidRPr="00000000">
        <w:rPr>
          <w:rFonts w:ascii="Times New Roman" w:cs="Times New Roman" w:eastAsia="Times New Roman" w:hAnsi="Times New Roman"/>
          <w:b w:val="1"/>
          <w:sz w:val="24"/>
          <w:szCs w:val="24"/>
          <w:rtl w:val="0"/>
        </w:rPr>
        <w:t xml:space="preserve">active</w:t>
      </w:r>
      <w:r w:rsidDel="00000000" w:rsidR="00000000" w:rsidRPr="00000000">
        <w:rPr>
          <w:rFonts w:ascii="Times New Roman" w:cs="Times New Roman" w:eastAsia="Times New Roman" w:hAnsi="Times New Roman"/>
          <w:sz w:val="24"/>
          <w:szCs w:val="24"/>
          <w:rtl w:val="0"/>
        </w:rPr>
        <w:t xml:space="preserve"> zones. This a good time to verify your zone settings.</w:t>
      </w:r>
    </w:p>
    <w:p w:rsidR="00000000" w:rsidDel="00000000" w:rsidP="00000000" w:rsidRDefault="00000000" w:rsidRPr="00000000" w14:paraId="00000077">
      <w:pPr>
        <w:numPr>
          <w:ilvl w:val="0"/>
          <w:numId w:val="3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displays all zone services.</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--list-all-zones</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an IP address</w:t>
      </w:r>
    </w:p>
    <w:p w:rsidR="00000000" w:rsidDel="00000000" w:rsidP="00000000" w:rsidRDefault="00000000" w:rsidRPr="00000000" w14:paraId="0000007B">
      <w:pPr>
        <w:numPr>
          <w:ilvl w:val="0"/>
          <w:numId w:val="2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rich-rule that blocks the IP address </w:t>
      </w:r>
      <w:r w:rsidDel="00000000" w:rsidR="00000000" w:rsidRPr="00000000">
        <w:rPr>
          <w:rFonts w:ascii="Courier New" w:cs="Courier New" w:eastAsia="Courier New" w:hAnsi="Courier New"/>
          <w:sz w:val="20"/>
          <w:szCs w:val="20"/>
          <w:rtl w:val="0"/>
        </w:rPr>
        <w:t xml:space="preserve">138.138.0.3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--add-rich-rule=’rule family=”ipv4” source address=”138.138.0.3” reject’</w:t>
        <w:br w:type="textWrapping"/>
      </w:r>
    </w:p>
    <w:p w:rsidR="00000000" w:rsidDel="00000000" w:rsidP="00000000" w:rsidRDefault="00000000" w:rsidRPr="00000000" w14:paraId="0000007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Ping/ICMP Requests</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Harden your network against </w:t>
      </w:r>
      <w:r w:rsidDel="00000000" w:rsidR="00000000" w:rsidRPr="00000000">
        <w:rPr>
          <w:rFonts w:ascii="Courier New" w:cs="Courier New" w:eastAsia="Courier New" w:hAnsi="Courier New"/>
          <w:sz w:val="20"/>
          <w:szCs w:val="20"/>
          <w:rtl w:val="0"/>
        </w:rPr>
        <w:t xml:space="preserve">ping</w:t>
      </w:r>
      <w:r w:rsidDel="00000000" w:rsidR="00000000" w:rsidRPr="00000000">
        <w:rPr>
          <w:rFonts w:ascii="Times New Roman" w:cs="Times New Roman" w:eastAsia="Times New Roman" w:hAnsi="Times New Roman"/>
          <w:sz w:val="24"/>
          <w:szCs w:val="24"/>
          <w:rtl w:val="0"/>
        </w:rPr>
        <w:t xml:space="preserve"> scans by blocking </w:t>
      </w:r>
      <w:r w:rsidDel="00000000" w:rsidR="00000000" w:rsidRPr="00000000">
        <w:rPr>
          <w:rFonts w:ascii="Courier New" w:cs="Courier New" w:eastAsia="Courier New" w:hAnsi="Courier New"/>
          <w:sz w:val="20"/>
          <w:szCs w:val="20"/>
          <w:rtl w:val="0"/>
        </w:rPr>
        <w:t xml:space="preserve">icmp echo</w:t>
      </w:r>
      <w:r w:rsidDel="00000000" w:rsidR="00000000" w:rsidRPr="00000000">
        <w:rPr>
          <w:rFonts w:ascii="Times New Roman" w:cs="Times New Roman" w:eastAsia="Times New Roman" w:hAnsi="Times New Roman"/>
          <w:sz w:val="24"/>
          <w:szCs w:val="24"/>
          <w:rtl w:val="0"/>
        </w:rPr>
        <w:t xml:space="preserve"> replies.</w:t>
      </w:r>
    </w:p>
    <w:p w:rsidR="00000000" w:rsidDel="00000000" w:rsidP="00000000" w:rsidRDefault="00000000" w:rsidRPr="00000000" w14:paraId="0000007F">
      <w:pPr>
        <w:numPr>
          <w:ilvl w:val="0"/>
          <w:numId w:val="2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blocks </w:t>
      </w:r>
      <w:r w:rsidDel="00000000" w:rsidR="00000000" w:rsidRPr="00000000">
        <w:rPr>
          <w:rFonts w:ascii="Courier New" w:cs="Courier New" w:eastAsia="Courier New" w:hAnsi="Courier New"/>
          <w:sz w:val="20"/>
          <w:szCs w:val="20"/>
          <w:rtl w:val="0"/>
        </w:rPr>
        <w:t xml:space="preserve">pings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icmp</w:t>
      </w:r>
      <w:r w:rsidDel="00000000" w:rsidR="00000000" w:rsidRPr="00000000">
        <w:rPr>
          <w:rFonts w:ascii="Times New Roman" w:cs="Times New Roman" w:eastAsia="Times New Roman" w:hAnsi="Times New Roman"/>
          <w:sz w:val="24"/>
          <w:szCs w:val="24"/>
          <w:rtl w:val="0"/>
        </w:rPr>
        <w:t xml:space="preserve"> requests in your </w:t>
      </w: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Times New Roman" w:cs="Times New Roman" w:eastAsia="Times New Roman" w:hAnsi="Times New Roman"/>
          <w:sz w:val="24"/>
          <w:szCs w:val="24"/>
          <w:rtl w:val="0"/>
        </w:rPr>
        <w:t xml:space="preserve"> zone.</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sudo firewall-cmd --permanent –-zone-public --add-icmp-block=echo-reply --add-icmp-block=echo-request</w:t>
      </w:r>
    </w:p>
    <w:p w:rsidR="00000000" w:rsidDel="00000000" w:rsidP="00000000" w:rsidRDefault="00000000" w:rsidRPr="00000000" w14:paraId="0000008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Check</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you've set up your brand new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installation, it's time to verify that all of the settings have taken effect.</w:t>
      </w:r>
    </w:p>
    <w:p w:rsidR="00000000" w:rsidDel="00000000" w:rsidP="00000000" w:rsidRDefault="00000000" w:rsidRPr="00000000" w14:paraId="00000083">
      <w:pPr>
        <w:numPr>
          <w:ilvl w:val="0"/>
          <w:numId w:val="2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command that lists all of the rule settings. Do one command at a time for each zone.</w:t>
      </w:r>
    </w:p>
    <w:p w:rsidR="00000000" w:rsidDel="00000000" w:rsidP="00000000" w:rsidRDefault="00000000" w:rsidRPr="00000000" w14:paraId="000000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sudo firewall-cmd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-zone=mail --list-all</w:t>
      </w:r>
    </w:p>
    <w:p w:rsidR="00000000" w:rsidDel="00000000" w:rsidP="00000000" w:rsidRDefault="00000000" w:rsidRPr="00000000" w14:paraId="000000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sudo firewall-cmd --zone=sales --list-all</w:t>
      </w:r>
    </w:p>
    <w:p w:rsidR="00000000" w:rsidDel="00000000" w:rsidP="00000000" w:rsidRDefault="00000000" w:rsidRPr="00000000" w14:paraId="0000008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sudo firewall-cmd --zone=web --list-all</w:t>
      </w:r>
    </w:p>
    <w:p w:rsidR="00000000" w:rsidDel="00000000" w:rsidP="00000000" w:rsidRDefault="00000000" w:rsidRPr="00000000" w14:paraId="0000008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sudo firewall-cmd --zone=public --list-all</w:t>
      </w:r>
    </w:p>
    <w:p w:rsidR="00000000" w:rsidDel="00000000" w:rsidP="00000000" w:rsidRDefault="00000000" w:rsidRPr="00000000" w14:paraId="0000008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sudo firewall-cmd --zone=drop --list-all</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numPr>
          <w:ilvl w:val="0"/>
          <w:numId w:val="2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all of our rules in place? If not, then go back and make the necessary modifications before checking again.</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You have successfully configured and deployed a fully comprehensive </w:t>
      </w:r>
      <w:r w:rsidDel="00000000" w:rsidR="00000000" w:rsidRPr="00000000">
        <w:rPr>
          <w:rFonts w:ascii="Courier New" w:cs="Courier New" w:eastAsia="Courier New" w:hAnsi="Courier New"/>
          <w:sz w:val="20"/>
          <w:szCs w:val="20"/>
          <w:rtl w:val="0"/>
        </w:rPr>
        <w:t xml:space="preserve">firewalld</w:t>
      </w:r>
      <w:r w:rsidDel="00000000" w:rsidR="00000000" w:rsidRPr="00000000">
        <w:rPr>
          <w:rFonts w:ascii="Times New Roman" w:cs="Times New Roman" w:eastAsia="Times New Roman" w:hAnsi="Times New Roman"/>
          <w:sz w:val="24"/>
          <w:szCs w:val="24"/>
          <w:rtl w:val="0"/>
        </w:rPr>
        <w:t xml:space="preserve"> installation.</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Part 3: IDS, IPS, DiD and Firewalls</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work on another lab. Before you start, complete the following review questions.</w:t>
      </w:r>
    </w:p>
    <w:p w:rsidR="00000000" w:rsidDel="00000000" w:rsidP="00000000" w:rsidRDefault="00000000" w:rsidRPr="00000000" w14:paraId="0000008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IDS vs. IPS Systems</w:t>
      </w:r>
    </w:p>
    <w:p w:rsidR="00000000" w:rsidDel="00000000" w:rsidP="00000000" w:rsidRDefault="00000000" w:rsidRPr="00000000" w14:paraId="00000090">
      <w:pPr>
        <w:numPr>
          <w:ilvl w:val="0"/>
          <w:numId w:val="2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define two ways an IDS connects to a network.</w:t>
      </w:r>
    </w:p>
    <w:p w:rsidR="00000000" w:rsidDel="00000000" w:rsidP="00000000" w:rsidRDefault="00000000" w:rsidRPr="00000000" w14:paraId="00000091">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1:</w:t>
      </w:r>
      <w:r w:rsidDel="00000000" w:rsidR="00000000" w:rsidRPr="00000000">
        <w:rPr>
          <w:rFonts w:ascii="Times New Roman" w:cs="Times New Roman" w:eastAsia="Times New Roman" w:hAnsi="Times New Roman"/>
          <w:i w:val="1"/>
          <w:sz w:val="24"/>
          <w:szCs w:val="24"/>
          <w:rtl w:val="0"/>
        </w:rPr>
        <w:t xml:space="preserve">HIDS (Host based Intrusion Detection System) monitor the network from the NIC (Network Interface Card)</w:t>
      </w:r>
    </w:p>
    <w:p w:rsidR="00000000" w:rsidDel="00000000" w:rsidP="00000000" w:rsidRDefault="00000000" w:rsidRPr="00000000" w14:paraId="00000092">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2: </w:t>
      </w:r>
      <w:r w:rsidDel="00000000" w:rsidR="00000000" w:rsidRPr="00000000">
        <w:rPr>
          <w:rFonts w:ascii="Times New Roman" w:cs="Times New Roman" w:eastAsia="Times New Roman" w:hAnsi="Times New Roman"/>
          <w:i w:val="1"/>
          <w:sz w:val="24"/>
          <w:szCs w:val="24"/>
          <w:rtl w:val="0"/>
        </w:rPr>
        <w:t xml:space="preserve">NIDS(Network Intrusion Detection System) directly monitors the network traffic</w:t>
      </w:r>
    </w:p>
    <w:p w:rsidR="00000000" w:rsidDel="00000000" w:rsidP="00000000" w:rsidRDefault="00000000" w:rsidRPr="00000000" w14:paraId="00000093">
      <w:pPr>
        <w:numPr>
          <w:ilvl w:val="0"/>
          <w:numId w:val="2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how an IPS connects to a network.</w:t>
      </w:r>
    </w:p>
    <w:p w:rsidR="00000000" w:rsidDel="00000000" w:rsidP="00000000" w:rsidRDefault="00000000" w:rsidRPr="00000000" w14:paraId="00000094">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Intrusion Protection System is a stand alone device that can be inserted into the network system at any point where there is network traffic and network hooks.</w:t>
      </w:r>
    </w:p>
    <w:p w:rsidR="00000000" w:rsidDel="00000000" w:rsidP="00000000" w:rsidRDefault="00000000" w:rsidRPr="00000000" w14:paraId="00000095">
      <w:pPr>
        <w:numPr>
          <w:ilvl w:val="0"/>
          <w:numId w:val="2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IDS compares patterns of traffic to predefined signatures and is unable to detect Zero-Day attacks?</w:t>
      </w:r>
    </w:p>
    <w:p w:rsidR="00000000" w:rsidDel="00000000" w:rsidP="00000000" w:rsidRDefault="00000000" w:rsidRPr="00000000" w14:paraId="00000096">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Signature based IDS.</w:t>
      </w:r>
    </w:p>
    <w:p w:rsidR="00000000" w:rsidDel="00000000" w:rsidP="00000000" w:rsidRDefault="00000000" w:rsidRPr="00000000" w14:paraId="00000097">
      <w:pPr>
        <w:numPr>
          <w:ilvl w:val="0"/>
          <w:numId w:val="2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098">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Anomaly based IDS.</w:t>
      </w:r>
    </w:p>
    <w:p w:rsidR="00000000" w:rsidDel="00000000" w:rsidP="00000000" w:rsidRDefault="00000000" w:rsidRPr="00000000" w14:paraId="0000009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Defense in Depth</w:t>
      </w:r>
    </w:p>
    <w:p w:rsidR="00000000" w:rsidDel="00000000" w:rsidP="00000000" w:rsidRDefault="00000000" w:rsidRPr="00000000" w14:paraId="0000009A">
      <w:pPr>
        <w:numPr>
          <w:ilvl w:val="0"/>
          <w:numId w:val="2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following scenarios, provide the layer of Defense in Depth that applies:</w:t>
      </w:r>
    </w:p>
    <w:p w:rsidR="00000000" w:rsidDel="00000000" w:rsidP="00000000" w:rsidRDefault="00000000" w:rsidRPr="00000000" w14:paraId="0000009B">
      <w:pPr>
        <w:numPr>
          <w:ilvl w:val="1"/>
          <w:numId w:val="2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criminal hacker tailgates an employee through an exterior door into a secured facility, explaining that they forgot their badge at home.</w:t>
      </w:r>
    </w:p>
    <w:p w:rsidR="00000000" w:rsidDel="00000000" w:rsidP="00000000" w:rsidRDefault="00000000" w:rsidRPr="00000000" w14:paraId="0000009C">
      <w:pPr>
        <w:spacing w:after="280" w:before="280" w:line="24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Host Protection</w:t>
      </w:r>
      <w:r w:rsidDel="00000000" w:rsidR="00000000" w:rsidRPr="00000000">
        <w:rPr>
          <w:rtl w:val="0"/>
        </w:rPr>
      </w:r>
    </w:p>
    <w:p w:rsidR="00000000" w:rsidDel="00000000" w:rsidP="00000000" w:rsidRDefault="00000000" w:rsidRPr="00000000" w14:paraId="0000009D">
      <w:pPr>
        <w:numPr>
          <w:ilvl w:val="1"/>
          <w:numId w:val="27"/>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zero-day goes undetected by antivirus software.</w:t>
      </w:r>
    </w:p>
    <w:p w:rsidR="00000000" w:rsidDel="00000000" w:rsidP="00000000" w:rsidRDefault="00000000" w:rsidRPr="00000000" w14:paraId="0000009E">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OS and Application Protection</w:t>
      </w:r>
      <w:r w:rsidDel="00000000" w:rsidR="00000000" w:rsidRPr="00000000">
        <w:rPr>
          <w:rtl w:val="0"/>
        </w:rPr>
      </w:r>
    </w:p>
    <w:p w:rsidR="00000000" w:rsidDel="00000000" w:rsidP="00000000" w:rsidRDefault="00000000" w:rsidRPr="00000000" w14:paraId="0000009F">
      <w:pPr>
        <w:numPr>
          <w:ilvl w:val="1"/>
          <w:numId w:val="27"/>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criminal successfully gains access to HR’s database.</w:t>
      </w:r>
    </w:p>
    <w:p w:rsidR="00000000" w:rsidDel="00000000" w:rsidP="00000000" w:rsidRDefault="00000000" w:rsidRPr="00000000" w14:paraId="000000A0">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Data and Info Protection</w:t>
      </w:r>
      <w:r w:rsidDel="00000000" w:rsidR="00000000" w:rsidRPr="00000000">
        <w:rPr>
          <w:rtl w:val="0"/>
        </w:rPr>
      </w:r>
    </w:p>
    <w:p w:rsidR="00000000" w:rsidDel="00000000" w:rsidP="00000000" w:rsidRDefault="00000000" w:rsidRPr="00000000" w14:paraId="000000A1">
      <w:pPr>
        <w:numPr>
          <w:ilvl w:val="1"/>
          <w:numId w:val="27"/>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criminal hacker exploits a vulnerability within an operating system.</w:t>
      </w:r>
    </w:p>
    <w:p w:rsidR="00000000" w:rsidDel="00000000" w:rsidP="00000000" w:rsidRDefault="00000000" w:rsidRPr="00000000" w14:paraId="000000A2">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OS and Application Protection</w:t>
      </w:r>
      <w:r w:rsidDel="00000000" w:rsidR="00000000" w:rsidRPr="00000000">
        <w:rPr>
          <w:rtl w:val="0"/>
        </w:rPr>
      </w:r>
    </w:p>
    <w:p w:rsidR="00000000" w:rsidDel="00000000" w:rsidP="00000000" w:rsidRDefault="00000000" w:rsidRPr="00000000" w14:paraId="000000A3">
      <w:pPr>
        <w:numPr>
          <w:ilvl w:val="1"/>
          <w:numId w:val="27"/>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hacktivist organization successfully performs a DDoS attack, taking down a government website.</w:t>
      </w:r>
    </w:p>
    <w:p w:rsidR="00000000" w:rsidDel="00000000" w:rsidP="00000000" w:rsidRDefault="00000000" w:rsidRPr="00000000" w14:paraId="000000A4">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Perimeter Defence Protection</w:t>
      </w:r>
      <w:r w:rsidDel="00000000" w:rsidR="00000000" w:rsidRPr="00000000">
        <w:rPr>
          <w:rtl w:val="0"/>
        </w:rPr>
      </w:r>
    </w:p>
    <w:p w:rsidR="00000000" w:rsidDel="00000000" w:rsidP="00000000" w:rsidRDefault="00000000" w:rsidRPr="00000000" w14:paraId="000000A5">
      <w:pPr>
        <w:numPr>
          <w:ilvl w:val="1"/>
          <w:numId w:val="27"/>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classified at the wrong classification level.</w:t>
      </w:r>
    </w:p>
    <w:p w:rsidR="00000000" w:rsidDel="00000000" w:rsidP="00000000" w:rsidRDefault="00000000" w:rsidRPr="00000000" w14:paraId="000000A6">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Data and Info</w:t>
      </w:r>
      <w:r w:rsidDel="00000000" w:rsidR="00000000" w:rsidRPr="00000000">
        <w:rPr>
          <w:rFonts w:ascii="Times New Roman" w:cs="Times New Roman" w:eastAsia="Times New Roman" w:hAnsi="Times New Roman"/>
          <w:sz w:val="24"/>
          <w:szCs w:val="24"/>
          <w:rtl w:val="0"/>
        </w:rPr>
        <w:t xml:space="preserve"> Protection</w:t>
      </w:r>
    </w:p>
    <w:p w:rsidR="00000000" w:rsidDel="00000000" w:rsidP="00000000" w:rsidRDefault="00000000" w:rsidRPr="00000000" w14:paraId="000000A7">
      <w:pPr>
        <w:numPr>
          <w:ilvl w:val="1"/>
          <w:numId w:val="27"/>
        </w:numPr>
        <w:spacing w:after="280" w:before="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state sponsored hacker group successfully firewalked an organization to produce a list of active services on an email server.</w:t>
      </w:r>
    </w:p>
    <w:p w:rsidR="00000000" w:rsidDel="00000000" w:rsidP="00000000" w:rsidRDefault="00000000" w:rsidRPr="00000000" w14:paraId="000000A8">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r w:rsidDel="00000000" w:rsidR="00000000" w:rsidRPr="00000000">
        <w:rPr>
          <w:rFonts w:ascii="Times New Roman" w:cs="Times New Roman" w:eastAsia="Times New Roman" w:hAnsi="Times New Roman"/>
          <w:i w:val="1"/>
          <w:sz w:val="24"/>
          <w:szCs w:val="24"/>
          <w:rtl w:val="0"/>
        </w:rPr>
        <w:t xml:space="preserve">Perimeter Defense</w:t>
      </w:r>
      <w:r w:rsidDel="00000000" w:rsidR="00000000" w:rsidRPr="00000000">
        <w:rPr>
          <w:rtl w:val="0"/>
        </w:rPr>
      </w:r>
    </w:p>
    <w:p w:rsidR="00000000" w:rsidDel="00000000" w:rsidP="00000000" w:rsidRDefault="00000000" w:rsidRPr="00000000" w14:paraId="000000A9">
      <w:pPr>
        <w:numPr>
          <w:ilvl w:val="0"/>
          <w:numId w:val="2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one method of protecting data-at-rest from being readable on hard drive.</w:t>
      </w:r>
    </w:p>
    <w:p w:rsidR="00000000" w:rsidDel="00000000" w:rsidP="00000000" w:rsidRDefault="00000000" w:rsidRPr="00000000" w14:paraId="000000AA">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Encryption at rest</w:t>
      </w:r>
    </w:p>
    <w:p w:rsidR="00000000" w:rsidDel="00000000" w:rsidP="00000000" w:rsidRDefault="00000000" w:rsidRPr="00000000" w14:paraId="000000AB">
      <w:pPr>
        <w:numPr>
          <w:ilvl w:val="0"/>
          <w:numId w:val="2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one method to protect data-in-transit.</w:t>
      </w:r>
    </w:p>
    <w:p w:rsidR="00000000" w:rsidDel="00000000" w:rsidP="00000000" w:rsidRDefault="00000000" w:rsidRPr="00000000" w14:paraId="000000AC">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Encrypt data and connections</w:t>
      </w:r>
    </w:p>
    <w:p w:rsidR="00000000" w:rsidDel="00000000" w:rsidP="00000000" w:rsidRDefault="00000000" w:rsidRPr="00000000" w14:paraId="000000AD">
      <w:pPr>
        <w:numPr>
          <w:ilvl w:val="0"/>
          <w:numId w:val="2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technology could provide law enforcement with the ability to track and recover a stolen laptop.</w:t>
      </w:r>
    </w:p>
    <w:p w:rsidR="00000000" w:rsidDel="00000000" w:rsidP="00000000" w:rsidRDefault="00000000" w:rsidRPr="00000000" w14:paraId="000000AE">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Tracking apps and GPS</w:t>
      </w:r>
    </w:p>
    <w:p w:rsidR="00000000" w:rsidDel="00000000" w:rsidP="00000000" w:rsidRDefault="00000000" w:rsidRPr="00000000" w14:paraId="000000AF">
      <w:pPr>
        <w:numPr>
          <w:ilvl w:val="0"/>
          <w:numId w:val="2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could you prevent an attacker from booting a stolen laptop using an external hard drive?  </w:t>
      </w:r>
      <w:r w:rsidDel="00000000" w:rsidR="00000000" w:rsidRPr="00000000">
        <w:rPr>
          <w:rFonts w:ascii="Times New Roman" w:cs="Times New Roman" w:eastAsia="Times New Roman" w:hAnsi="Times New Roman"/>
          <w:i w:val="1"/>
          <w:sz w:val="24"/>
          <w:szCs w:val="24"/>
          <w:rtl w:val="0"/>
        </w:rPr>
        <w:t xml:space="preserve">Bitlocker</w:t>
      </w:r>
      <w:r w:rsidDel="00000000" w:rsidR="00000000" w:rsidRPr="00000000">
        <w:rPr>
          <w:rtl w:val="0"/>
        </w:rPr>
      </w:r>
    </w:p>
    <w:p w:rsidR="00000000" w:rsidDel="00000000" w:rsidP="00000000" w:rsidRDefault="00000000" w:rsidRPr="00000000" w14:paraId="000000B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B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Firewall Architectures and Methodologies</w:t>
      </w:r>
    </w:p>
    <w:p w:rsidR="00000000" w:rsidDel="00000000" w:rsidP="00000000" w:rsidRDefault="00000000" w:rsidRPr="00000000" w14:paraId="000000B2">
      <w:pPr>
        <w:numPr>
          <w:ilvl w:val="0"/>
          <w:numId w:val="2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0B3">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Stateless inspection firewall</w:t>
      </w:r>
    </w:p>
    <w:p w:rsidR="00000000" w:rsidDel="00000000" w:rsidP="00000000" w:rsidRDefault="00000000" w:rsidRPr="00000000" w14:paraId="000000B4">
      <w:pPr>
        <w:numPr>
          <w:ilvl w:val="0"/>
          <w:numId w:val="1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0B5">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Circuit-level gateway </w:t>
      </w:r>
    </w:p>
    <w:p w:rsidR="00000000" w:rsidDel="00000000" w:rsidP="00000000" w:rsidRDefault="00000000" w:rsidRPr="00000000" w14:paraId="000000B6">
      <w:pPr>
        <w:numPr>
          <w:ilvl w:val="0"/>
          <w:numId w:val="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0B7">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Next-generation firewall</w:t>
      </w:r>
    </w:p>
    <w:p w:rsidR="00000000" w:rsidDel="00000000" w:rsidP="00000000" w:rsidRDefault="00000000" w:rsidRPr="00000000" w14:paraId="000000B8">
      <w:pPr>
        <w:numPr>
          <w:ilvl w:val="0"/>
          <w:numId w:val="2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0B9">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Stateful inspection firewall</w:t>
      </w:r>
    </w:p>
    <w:p w:rsidR="00000000" w:rsidDel="00000000" w:rsidP="00000000" w:rsidRDefault="00000000" w:rsidRPr="00000000" w14:paraId="000000BA">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firewall filters based solely on source and destination MAC address?</w:t>
      </w:r>
    </w:p>
    <w:p w:rsidR="00000000" w:rsidDel="00000000" w:rsidP="00000000" w:rsidRDefault="00000000" w:rsidRPr="00000000" w14:paraId="000000B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Arial" w:cs="Arial" w:eastAsia="Arial" w:hAnsi="Arial"/>
          <w:color w:val="1a1a1b"/>
          <w:sz w:val="18"/>
          <w:szCs w:val="18"/>
          <w:highlight w:val="white"/>
          <w:rtl w:val="0"/>
        </w:rPr>
        <w:t xml:space="preserve">Uncomplicated Firewall (UFW)</w:t>
      </w:r>
      <w:r w:rsidDel="00000000" w:rsidR="00000000" w:rsidRPr="00000000">
        <w:rPr>
          <w:rtl w:val="0"/>
        </w:rPr>
      </w:r>
    </w:p>
    <w:p w:rsidR="00000000" w:rsidDel="00000000" w:rsidP="00000000" w:rsidRDefault="00000000" w:rsidRPr="00000000" w14:paraId="000000B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Bonus Lab: "Green Eggs &amp; SPAM"</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activity, you will target spam, uncover its whereabouts, and attempt to discover the intent of the attacker.</w:t>
      </w:r>
    </w:p>
    <w:p w:rsidR="00000000" w:rsidDel="00000000" w:rsidP="00000000" w:rsidRDefault="00000000" w:rsidRPr="00000000" w14:paraId="000000BE">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assume the role of a Jr. Security administrator working for the Department of Technology for the State of California.</w:t>
      </w:r>
    </w:p>
    <w:p w:rsidR="00000000" w:rsidDel="00000000" w:rsidP="00000000" w:rsidRDefault="00000000" w:rsidRPr="00000000" w14:paraId="000000B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junior administrator, your primary role is to perform the initial triage of alert data: the initial investigation and analysis followed by an escalation of high priority alerts to senior incident handlers for further review.</w:t>
      </w:r>
    </w:p>
    <w:p w:rsidR="00000000" w:rsidDel="00000000" w:rsidP="00000000" w:rsidRDefault="00000000" w:rsidRPr="00000000" w14:paraId="000000C0">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work as part of a Computer and Incident Response Team (CIRT), responsible for compiling </w:t>
      </w:r>
      <w:r w:rsidDel="00000000" w:rsidR="00000000" w:rsidRPr="00000000">
        <w:rPr>
          <w:rFonts w:ascii="Times New Roman" w:cs="Times New Roman" w:eastAsia="Times New Roman" w:hAnsi="Times New Roman"/>
          <w:b w:val="1"/>
          <w:sz w:val="24"/>
          <w:szCs w:val="24"/>
          <w:rtl w:val="0"/>
        </w:rPr>
        <w:t xml:space="preserve">Threat Intelligence</w:t>
      </w:r>
      <w:r w:rsidDel="00000000" w:rsidR="00000000" w:rsidRPr="00000000">
        <w:rPr>
          <w:rFonts w:ascii="Times New Roman" w:cs="Times New Roman" w:eastAsia="Times New Roman" w:hAnsi="Times New Roman"/>
          <w:sz w:val="24"/>
          <w:szCs w:val="24"/>
          <w:rtl w:val="0"/>
        </w:rPr>
        <w:t xml:space="preserve"> as part of your incident report.</w:t>
      </w:r>
    </w:p>
    <w:p w:rsidR="00000000" w:rsidDel="00000000" w:rsidP="00000000" w:rsidRDefault="00000000" w:rsidRPr="00000000" w14:paraId="000000C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 Intelligence Card</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Log into the Security Onion VM and use the following </w:t>
      </w:r>
      <w:r w:rsidDel="00000000" w:rsidR="00000000" w:rsidRPr="00000000">
        <w:rPr>
          <w:rFonts w:ascii="Times New Roman" w:cs="Times New Roman" w:eastAsia="Times New Roman" w:hAnsi="Times New Roman"/>
          <w:b w:val="1"/>
          <w:sz w:val="24"/>
          <w:szCs w:val="24"/>
          <w:rtl w:val="0"/>
        </w:rPr>
        <w:t xml:space="preserve">Indicator of Attack</w:t>
      </w:r>
      <w:r w:rsidDel="00000000" w:rsidR="00000000" w:rsidRPr="00000000">
        <w:rPr>
          <w:rFonts w:ascii="Times New Roman" w:cs="Times New Roman" w:eastAsia="Times New Roman" w:hAnsi="Times New Roman"/>
          <w:sz w:val="24"/>
          <w:szCs w:val="24"/>
          <w:rtl w:val="0"/>
        </w:rPr>
        <w:t xml:space="preserve"> to complete this portion of the homework.</w:t>
      </w:r>
    </w:p>
    <w:p w:rsidR="00000000" w:rsidDel="00000000" w:rsidP="00000000" w:rsidRDefault="00000000" w:rsidRPr="00000000" w14:paraId="000000C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the following Indicator of Attack in Sguil based off of the following:</w:t>
      </w:r>
    </w:p>
    <w:p w:rsidR="00000000" w:rsidDel="00000000" w:rsidP="00000000" w:rsidRDefault="00000000" w:rsidRPr="00000000" w14:paraId="000000C4">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IP/Port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188.124.9.56:80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Destination Address/Port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192.168.3.35:1035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Message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ET TROJAN JS/Nemucod.M.gen downloading EXE payload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w:t>
      </w:r>
    </w:p>
    <w:p w:rsidR="00000000" w:rsidDel="00000000" w:rsidP="00000000" w:rsidRDefault="00000000" w:rsidRPr="00000000" w14:paraId="000000C8">
      <w:pPr>
        <w:numPr>
          <w:ilvl w:val="0"/>
          <w:numId w:val="8"/>
        </w:numPr>
        <w:spacing w:after="280" w:before="28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was the indicator of an attack? </w:t>
      </w:r>
      <w:r w:rsidDel="00000000" w:rsidR="00000000" w:rsidRPr="00000000">
        <w:rPr>
          <w:rtl w:val="0"/>
        </w:rPr>
      </w:r>
    </w:p>
    <w:p w:rsidR="00000000" w:rsidDel="00000000" w:rsidP="00000000" w:rsidRDefault="00000000" w:rsidRPr="00000000" w14:paraId="000000C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Sguil list the record with a status of RT – alert was triggered “ET Trojan JS/Nemucod.M.gen downloading EXE payload” </w:t>
      </w:r>
      <w:r w:rsidDel="00000000" w:rsidR="00000000" w:rsidRPr="00000000">
        <w:rPr>
          <w:rtl w:val="0"/>
        </w:rPr>
      </w:r>
    </w:p>
    <w:p w:rsidR="00000000" w:rsidDel="00000000" w:rsidP="00000000" w:rsidRDefault="00000000" w:rsidRPr="00000000" w14:paraId="000000C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adversarial motivation (purpose of attack)?</w:t>
      </w:r>
    </w:p>
    <w:p w:rsidR="00000000" w:rsidDel="00000000" w:rsidP="00000000" w:rsidRDefault="00000000" w:rsidRPr="00000000" w14:paraId="000000CB">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Attacker was attempting to get control of a device by slaving the device to a remote command and control server </w:t>
      </w:r>
    </w:p>
    <w:p w:rsidR="00000000" w:rsidDel="00000000" w:rsidP="00000000" w:rsidRDefault="00000000" w:rsidRPr="00000000" w14:paraId="000000CC">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observations and indicators that may be related to the perpetrators of the intrusion. Categorize your insights according to the appropriate stage of the cyber kill chain, as structured in the following table.</w:t>
      </w:r>
    </w:p>
    <w:tbl>
      <w:tblPr>
        <w:tblStyle w:val="Table1"/>
        <w:tblW w:w="9450.0" w:type="dxa"/>
        <w:jc w:val="left"/>
        <w:tblInd w:w="0.0" w:type="dxa"/>
        <w:tblLayout w:type="fixed"/>
        <w:tblLook w:val="0400"/>
      </w:tblPr>
      <w:tblGrid>
        <w:gridCol w:w="1951"/>
        <w:gridCol w:w="6530"/>
        <w:gridCol w:w="969"/>
        <w:tblGridChange w:id="0">
          <w:tblGrid>
            <w:gridCol w:w="1951"/>
            <w:gridCol w:w="6530"/>
            <w:gridCol w:w="969"/>
          </w:tblGrid>
        </w:tblGridChange>
      </w:tblGrid>
      <w:tr>
        <w:trPr>
          <w:cantSplit w:val="0"/>
          <w:trHeight w:val="279" w:hRule="atLeast"/>
          <w:tblHeader w:val="0"/>
        </w:trPr>
        <w:tc>
          <w:tcP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TTP</w:t>
            </w:r>
          </w:p>
        </w:tc>
        <w:tc>
          <w:tcP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c>
          <w:tcP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tc>
      </w:tr>
      <w:tr>
        <w:trPr>
          <w:cantSplit w:val="0"/>
          <w:tblHeader w:val="0"/>
        </w:trPr>
        <w:tc>
          <w:tcP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Reconnaissance</w:t>
            </w:r>
            <w:r w:rsidDel="00000000" w:rsidR="00000000" w:rsidRPr="00000000">
              <w:rPr>
                <w:rtl w:val="0"/>
              </w:rPr>
            </w:r>
          </w:p>
        </w:tc>
        <w:tc>
          <w:tcP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attacker accessed ip/port 192.168.204.13:50089  from ip/port 178.62.255.107:80 and managed to gain access with a malicious SSL certificate</w:t>
            </w:r>
          </w:p>
          <w:p w:rsidR="00000000" w:rsidDel="00000000" w:rsidP="00000000" w:rsidRDefault="00000000" w:rsidRPr="00000000" w14:paraId="000000D2">
            <w:pPr>
              <w:spacing w:after="0" w:line="240" w:lineRule="auto"/>
              <w:rPr>
                <w:rFonts w:ascii="Times New Roman" w:cs="Times New Roman" w:eastAsia="Times New Roman" w:hAnsi="Times New Roman"/>
                <w:i w:val="1"/>
                <w:sz w:val="24"/>
                <w:szCs w:val="24"/>
              </w:rPr>
            </w:pPr>
            <w:r w:rsidDel="00000000" w:rsidR="00000000" w:rsidRPr="00000000">
              <w:rPr>
                <w:rtl w:val="0"/>
              </w:rPr>
            </w:r>
          </w:p>
        </w:tc>
        <w:tc>
          <w:tcP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Weaponization</w:t>
            </w:r>
            <w:r w:rsidDel="00000000" w:rsidR="00000000" w:rsidRPr="00000000">
              <w:rPr>
                <w:rtl w:val="0"/>
              </w:rPr>
            </w:r>
          </w:p>
        </w:tc>
        <w:tc>
          <w:tcP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attacker was attempting to upload a file containing executable JavaScript disguised as a  .EXE file. The .EXE file would contain an attached zip file when the zip file is clicked mime would run the javascript</w:t>
            </w:r>
          </w:p>
          <w:p w:rsidR="00000000" w:rsidDel="00000000" w:rsidP="00000000" w:rsidRDefault="00000000" w:rsidRPr="00000000" w14:paraId="000000D6">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w:t>
            </w:r>
            <w:r w:rsidDel="00000000" w:rsidR="00000000" w:rsidRPr="00000000">
              <w:rPr>
                <w:rtl w:val="0"/>
              </w:rPr>
            </w:r>
          </w:p>
        </w:tc>
        <w:tc>
          <w:tcP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Trojan</w:t>
            </w:r>
          </w:p>
          <w:p w:rsidR="00000000" w:rsidDel="00000000" w:rsidP="00000000" w:rsidRDefault="00000000" w:rsidRPr="00000000" w14:paraId="000000DA">
            <w:pPr>
              <w:spacing w:after="0" w:line="240" w:lineRule="auto"/>
              <w:rPr>
                <w:rFonts w:ascii="Times New Roman" w:cs="Times New Roman" w:eastAsia="Times New Roman" w:hAnsi="Times New Roman"/>
                <w:i w:val="1"/>
                <w:sz w:val="24"/>
                <w:szCs w:val="24"/>
              </w:rPr>
            </w:pPr>
            <w:r w:rsidDel="00000000" w:rsidR="00000000" w:rsidRPr="00000000">
              <w:rPr>
                <w:rtl w:val="0"/>
              </w:rPr>
            </w:r>
          </w:p>
        </w:tc>
        <w:tc>
          <w:tcP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Exploitation</w:t>
            </w:r>
            <w:r w:rsidDel="00000000" w:rsidR="00000000" w:rsidRPr="00000000">
              <w:rPr>
                <w:rtl w:val="0"/>
              </w:rPr>
            </w:r>
          </w:p>
        </w:tc>
        <w:tc>
          <w:tcP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 eth1-1 ip192.168.204.13 was targeted and attacked</w:t>
            </w:r>
          </w:p>
          <w:p w:rsidR="00000000" w:rsidDel="00000000" w:rsidP="00000000" w:rsidRDefault="00000000" w:rsidRPr="00000000" w14:paraId="000000DE">
            <w:pPr>
              <w:spacing w:after="0" w:line="240" w:lineRule="auto"/>
              <w:rPr>
                <w:rFonts w:ascii="Times New Roman" w:cs="Times New Roman" w:eastAsia="Times New Roman" w:hAnsi="Times New Roman"/>
                <w:i w:val="1"/>
                <w:sz w:val="24"/>
                <w:szCs w:val="24"/>
              </w:rPr>
            </w:pPr>
            <w:r w:rsidDel="00000000" w:rsidR="00000000" w:rsidRPr="00000000">
              <w:rPr>
                <w:rtl w:val="0"/>
              </w:rPr>
            </w:r>
          </w:p>
        </w:tc>
        <w:tc>
          <w:tcP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Installation</w:t>
            </w:r>
            <w:r w:rsidDel="00000000" w:rsidR="00000000" w:rsidRPr="00000000">
              <w:rPr>
                <w:rtl w:val="0"/>
              </w:rPr>
            </w:r>
          </w:p>
        </w:tc>
        <w:tc>
          <w:tcP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Executable file or email</w:t>
            </w:r>
          </w:p>
          <w:p w:rsidR="00000000" w:rsidDel="00000000" w:rsidP="00000000" w:rsidRDefault="00000000" w:rsidRPr="00000000" w14:paraId="000000E2">
            <w:pPr>
              <w:spacing w:after="0" w:line="240" w:lineRule="auto"/>
              <w:rPr>
                <w:rFonts w:ascii="Times New Roman" w:cs="Times New Roman" w:eastAsia="Times New Roman" w:hAnsi="Times New Roman"/>
                <w:i w:val="1"/>
                <w:sz w:val="24"/>
                <w:szCs w:val="24"/>
              </w:rPr>
            </w:pPr>
            <w:r w:rsidDel="00000000" w:rsidR="00000000" w:rsidRPr="00000000">
              <w:rPr>
                <w:rtl w:val="0"/>
              </w:rPr>
            </w:r>
          </w:p>
        </w:tc>
        <w:tc>
          <w:tcPr>
            <w:vAlign w:val="cente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 &amp; Control (C2)</w:t>
            </w:r>
            <w:r w:rsidDel="00000000" w:rsidR="00000000" w:rsidRPr="00000000">
              <w:rPr>
                <w:rtl w:val="0"/>
              </w:rPr>
            </w:r>
          </w:p>
        </w:tc>
        <w:tc>
          <w:tcP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Trojan would need to create some code that auto checks into a remote command and control server</w:t>
            </w:r>
          </w:p>
          <w:p w:rsidR="00000000" w:rsidDel="00000000" w:rsidP="00000000" w:rsidRDefault="00000000" w:rsidRPr="00000000" w14:paraId="000000E6">
            <w:pPr>
              <w:spacing w:after="0" w:line="240" w:lineRule="auto"/>
              <w:rPr>
                <w:rFonts w:ascii="Times New Roman" w:cs="Times New Roman" w:eastAsia="Times New Roman" w:hAnsi="Times New Roman"/>
                <w:i w:val="1"/>
                <w:sz w:val="24"/>
                <w:szCs w:val="24"/>
              </w:rPr>
            </w:pPr>
            <w:r w:rsidDel="00000000" w:rsidR="00000000" w:rsidRPr="00000000">
              <w:rPr>
                <w:rtl w:val="0"/>
              </w:rPr>
            </w:r>
          </w:p>
        </w:tc>
        <w:tc>
          <w:tcPr>
            <w:vAlign w:val="cente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on Objectives</w:t>
            </w:r>
            <w:r w:rsidDel="00000000" w:rsidR="00000000" w:rsidRPr="00000000">
              <w:rPr>
                <w:rtl w:val="0"/>
              </w:rPr>
            </w:r>
          </w:p>
        </w:tc>
        <w:tc>
          <w:tcP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code would call an attached zip file, the zip file would cause windows to try and execute the javascript because of the file type or script syntax.</w:t>
            </w:r>
          </w:p>
        </w:tc>
        <w:tc>
          <w:tcPr>
            <w:vAlign w:val="center"/>
          </w:tcPr>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Answer: </w:t>
      </w:r>
    </w:p>
    <w:p w:rsidR="00000000" w:rsidDel="00000000" w:rsidP="00000000" w:rsidRDefault="00000000" w:rsidRPr="00000000" w14:paraId="000000E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recommended mitigation strategies?</w:t>
      </w:r>
    </w:p>
    <w:p w:rsidR="00000000" w:rsidDel="00000000" w:rsidP="00000000" w:rsidRDefault="00000000" w:rsidRPr="00000000" w14:paraId="000000ED">
      <w:pPr>
        <w:spacing w:after="280" w:before="28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Answer: 1) </w:t>
      </w:r>
      <w:r w:rsidDel="00000000" w:rsidR="00000000" w:rsidRPr="00000000">
        <w:rPr>
          <w:rFonts w:ascii="Times New Roman" w:cs="Times New Roman" w:eastAsia="Times New Roman" w:hAnsi="Times New Roman"/>
          <w:i w:val="1"/>
          <w:sz w:val="24"/>
          <w:szCs w:val="24"/>
          <w:rtl w:val="0"/>
        </w:rPr>
        <w:t xml:space="preserve">Scan the system. find and remove the Trojan.  Reinforce the upload/download utilities</w:t>
      </w:r>
    </w:p>
    <w:p w:rsidR="00000000" w:rsidDel="00000000" w:rsidP="00000000" w:rsidRDefault="00000000" w:rsidRPr="00000000" w14:paraId="000000EE">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your third-party references.</w:t>
      </w:r>
    </w:p>
    <w:p w:rsidR="00000000" w:rsidDel="00000000" w:rsidP="00000000" w:rsidRDefault="00000000" w:rsidRPr="00000000" w14:paraId="000000E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F0">
      <w:pPr>
        <w:spacing w:after="280" w:before="280" w:line="240" w:lineRule="auto"/>
        <w:ind w:left="720" w:firstLine="0"/>
        <w:rPr/>
      </w:pPr>
      <w:r w:rsidDel="00000000" w:rsidR="00000000" w:rsidRPr="00000000">
        <w:rPr>
          <w:rFonts w:ascii="Arial" w:cs="Arial" w:eastAsia="Arial" w:hAnsi="Arial"/>
          <w:color w:val="2e2e2e"/>
          <w:sz w:val="25"/>
          <w:szCs w:val="25"/>
          <w:rtl w:val="0"/>
        </w:rPr>
        <w:t xml:space="preserve">Network Security Monitoring - </w:t>
      </w:r>
      <w:r w:rsidDel="00000000" w:rsidR="00000000" w:rsidRPr="00000000">
        <w:rPr>
          <w:rFonts w:ascii="Arial" w:cs="Arial" w:eastAsia="Arial" w:hAnsi="Arial"/>
          <w:color w:val="2e2e2e"/>
          <w:sz w:val="12"/>
          <w:szCs w:val="12"/>
          <w:highlight w:val="white"/>
          <w:rtl w:val="0"/>
        </w:rPr>
        <w:t xml:space="preserve"> Elsevier B.V.  - </w:t>
      </w:r>
      <w:hyperlink r:id="rId7">
        <w:r w:rsidDel="00000000" w:rsidR="00000000" w:rsidRPr="00000000">
          <w:rPr>
            <w:color w:val="0000ff"/>
            <w:u w:val="single"/>
            <w:rtl w:val="0"/>
          </w:rPr>
          <w:t xml:space="preserve">Network Security Monitoring - an overview | ScienceDirect Topics</w:t>
        </w:r>
      </w:hyperlink>
      <w:r w:rsidDel="00000000" w:rsidR="00000000" w:rsidRPr="00000000">
        <w:rPr>
          <w:rtl w:val="0"/>
        </w:rPr>
      </w:r>
    </w:p>
    <w:p w:rsidR="00000000" w:rsidDel="00000000" w:rsidP="00000000" w:rsidRDefault="00000000" w:rsidRPr="00000000" w14:paraId="000000F1">
      <w:pPr>
        <w:spacing w:after="280" w:before="280" w:line="240" w:lineRule="auto"/>
        <w:ind w:left="720" w:firstLine="0"/>
        <w:rPr/>
      </w:pPr>
      <w:r w:rsidDel="00000000" w:rsidR="00000000" w:rsidRPr="00000000">
        <w:rPr>
          <w:rFonts w:ascii="Arial" w:cs="Arial" w:eastAsia="Arial" w:hAnsi="Arial"/>
          <w:color w:val="2e2e2e"/>
          <w:sz w:val="25"/>
          <w:szCs w:val="25"/>
          <w:rtl w:val="0"/>
        </w:rPr>
        <w:t xml:space="preserve">Inform IT –</w:t>
      </w:r>
      <w:r w:rsidDel="00000000" w:rsidR="00000000" w:rsidRPr="00000000">
        <w:rPr>
          <w:rFonts w:ascii="Times New Roman" w:cs="Times New Roman" w:eastAsia="Times New Roman" w:hAnsi="Times New Roman"/>
          <w:sz w:val="24"/>
          <w:szCs w:val="24"/>
          <w:rtl w:val="0"/>
        </w:rPr>
        <w:t xml:space="preserve"> Pearson - </w:t>
      </w:r>
      <w:hyperlink r:id="rId8">
        <w:r w:rsidDel="00000000" w:rsidR="00000000" w:rsidRPr="00000000">
          <w:rPr>
            <w:color w:val="0000ff"/>
            <w:u w:val="single"/>
            <w:rtl w:val="0"/>
          </w:rPr>
          <w:t xml:space="preserve">The Basic Sguil Interface | Why Sguil Is the Best Option for Network Security Monitoring Data | InformIT</w:t>
        </w:r>
      </w:hyperlink>
      <w:r w:rsidDel="00000000" w:rsidR="00000000" w:rsidRPr="00000000">
        <w:rPr>
          <w:rtl w:val="0"/>
        </w:rPr>
      </w:r>
    </w:p>
    <w:p w:rsidR="00000000" w:rsidDel="00000000" w:rsidP="00000000" w:rsidRDefault="00000000" w:rsidRPr="00000000" w14:paraId="000000F2">
      <w:pPr>
        <w:spacing w:after="280" w:before="280" w:line="240" w:lineRule="auto"/>
        <w:ind w:left="720" w:firstLine="0"/>
        <w:rPr/>
      </w:pPr>
      <w:r w:rsidDel="00000000" w:rsidR="00000000" w:rsidRPr="00000000">
        <w:rPr>
          <w:rFonts w:ascii="Arial" w:cs="Arial" w:eastAsia="Arial" w:hAnsi="Arial"/>
          <w:color w:val="2e2e2e"/>
          <w:sz w:val="25"/>
          <w:szCs w:val="25"/>
          <w:rtl w:val="0"/>
        </w:rPr>
        <w:t xml:space="preserve">Firewalls –</w:t>
      </w:r>
      <w:r w:rsidDel="00000000" w:rsidR="00000000" w:rsidRPr="00000000">
        <w:rPr>
          <w:rFonts w:ascii="Times New Roman" w:cs="Times New Roman" w:eastAsia="Times New Roman" w:hAnsi="Times New Roman"/>
          <w:sz w:val="24"/>
          <w:szCs w:val="24"/>
          <w:rtl w:val="0"/>
        </w:rPr>
        <w:t xml:space="preserve"> Archlinux - </w:t>
      </w:r>
      <w:hyperlink r:id="rId9">
        <w:r w:rsidDel="00000000" w:rsidR="00000000" w:rsidRPr="00000000">
          <w:rPr>
            <w:color w:val="0000ff"/>
            <w:u w:val="single"/>
            <w:rtl w:val="0"/>
          </w:rPr>
          <w:t xml:space="preserve">Firewalls (Српски) - ArchWiki (archlinux.org)</w:t>
        </w:r>
      </w:hyperlink>
      <w:r w:rsidDel="00000000" w:rsidR="00000000" w:rsidRPr="00000000">
        <w:rPr>
          <w:rtl w:val="0"/>
        </w:rPr>
      </w:r>
    </w:p>
    <w:p w:rsidR="00000000" w:rsidDel="00000000" w:rsidP="00000000" w:rsidRDefault="00000000" w:rsidRPr="00000000" w14:paraId="000000F3">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2e2e2e"/>
          <w:sz w:val="25"/>
          <w:szCs w:val="25"/>
          <w:rtl w:val="0"/>
        </w:rPr>
        <w:t xml:space="preserve">Firewalls –</w:t>
      </w:r>
      <w:r w:rsidDel="00000000" w:rsidR="00000000" w:rsidRPr="00000000">
        <w:rPr>
          <w:rFonts w:ascii="Times New Roman" w:cs="Times New Roman" w:eastAsia="Times New Roman" w:hAnsi="Times New Roman"/>
          <w:sz w:val="24"/>
          <w:szCs w:val="24"/>
          <w:rtl w:val="0"/>
        </w:rPr>
        <w:t xml:space="preserve"> phoenixNAP - </w:t>
      </w:r>
      <w:hyperlink r:id="rId10">
        <w:r w:rsidDel="00000000" w:rsidR="00000000" w:rsidRPr="00000000">
          <w:rPr>
            <w:color w:val="0000ff"/>
            <w:u w:val="single"/>
            <w:rtl w:val="0"/>
          </w:rPr>
          <w:t xml:space="preserve">8 Types of Firewalls: Guide For IT Security Pros (phoenixnap.com)</w:t>
        </w:r>
      </w:hyperlink>
      <w:r w:rsidDel="00000000" w:rsidR="00000000" w:rsidRPr="00000000">
        <w:rPr>
          <w:rtl w:val="0"/>
        </w:rPr>
      </w:r>
    </w:p>
    <w:p w:rsidR="00000000" w:rsidDel="00000000" w:rsidP="00000000" w:rsidRDefault="00000000" w:rsidRPr="00000000" w14:paraId="000000F4">
      <w:pPr>
        <w:spacing w:after="280" w:before="280" w:line="240" w:lineRule="auto"/>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Cyberteam Security Services - Defence in Depth Security Model</w:t>
        </w:r>
      </w:hyperlink>
      <w:r w:rsidDel="00000000" w:rsidR="00000000" w:rsidRPr="00000000">
        <w:rPr>
          <w:rFonts w:ascii="Times New Roman" w:cs="Times New Roman" w:eastAsia="Times New Roman" w:hAnsi="Times New Roman"/>
          <w:sz w:val="24"/>
          <w:szCs w:val="24"/>
          <w:rtl w:val="0"/>
        </w:rPr>
        <w:t xml:space="preserve"> - CyberTeam</w:t>
      </w:r>
    </w:p>
    <w:p w:rsidR="00000000" w:rsidDel="00000000" w:rsidP="00000000" w:rsidRDefault="00000000" w:rsidRPr="00000000" w14:paraId="000000F5">
      <w:pPr>
        <w:spacing w:after="280" w:before="280" w:line="240" w:lineRule="auto"/>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Gaining_the_Advantage_Cyber_Kill_Chain.pdf (lockheedmartin.com)</w:t>
        </w:r>
      </w:hyperlink>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2020 Trilogy Education Services, a 2U, Inc. brand. All Rights Reserved.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089B"/>
  </w:style>
  <w:style w:type="paragraph" w:styleId="Heading2">
    <w:name w:val="heading 2"/>
    <w:basedOn w:val="Normal"/>
    <w:link w:val="Heading2Char"/>
    <w:uiPriority w:val="9"/>
    <w:qFormat w:val="1"/>
    <w:rsid w:val="00404E93"/>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404E93"/>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404E93"/>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04E93"/>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04E93"/>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404E93"/>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404E93"/>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404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404E93"/>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404E93"/>
    <w:rPr>
      <w:rFonts w:ascii="Courier New" w:cs="Courier New" w:eastAsia="Times New Roman" w:hAnsi="Courier New"/>
      <w:sz w:val="20"/>
      <w:szCs w:val="20"/>
    </w:rPr>
  </w:style>
  <w:style w:type="character" w:styleId="line" w:customStyle="1">
    <w:name w:val="line"/>
    <w:basedOn w:val="DefaultParagraphFont"/>
    <w:rsid w:val="00404E93"/>
  </w:style>
  <w:style w:type="character" w:styleId="nv" w:customStyle="1">
    <w:name w:val="nv"/>
    <w:basedOn w:val="DefaultParagraphFont"/>
    <w:rsid w:val="00404E93"/>
  </w:style>
  <w:style w:type="character" w:styleId="o" w:customStyle="1">
    <w:name w:val="o"/>
    <w:basedOn w:val="DefaultParagraphFont"/>
    <w:rsid w:val="00404E93"/>
  </w:style>
  <w:style w:type="character" w:styleId="s2" w:customStyle="1">
    <w:name w:val="s2"/>
    <w:basedOn w:val="DefaultParagraphFont"/>
    <w:rsid w:val="00404E93"/>
  </w:style>
  <w:style w:type="character" w:styleId="p" w:customStyle="1">
    <w:name w:val="p"/>
    <w:basedOn w:val="DefaultParagraphFont"/>
    <w:rsid w:val="00404E93"/>
  </w:style>
  <w:style w:type="character" w:styleId="nb" w:customStyle="1">
    <w:name w:val="nb"/>
    <w:basedOn w:val="DefaultParagraphFont"/>
    <w:rsid w:val="00404E93"/>
  </w:style>
  <w:style w:type="character" w:styleId="Strong">
    <w:name w:val="Strong"/>
    <w:basedOn w:val="DefaultParagraphFont"/>
    <w:uiPriority w:val="22"/>
    <w:qFormat w:val="1"/>
    <w:rsid w:val="00404E93"/>
    <w:rPr>
      <w:b w:val="1"/>
      <w:bCs w:val="1"/>
    </w:rPr>
  </w:style>
  <w:style w:type="paragraph" w:styleId="ListParagraph">
    <w:name w:val="List Paragraph"/>
    <w:basedOn w:val="Normal"/>
    <w:uiPriority w:val="34"/>
    <w:qFormat w:val="1"/>
    <w:rsid w:val="0006089B"/>
    <w:pPr>
      <w:ind w:left="720"/>
      <w:contextualSpacing w:val="1"/>
    </w:pPr>
  </w:style>
  <w:style w:type="character" w:styleId="Hyperlink">
    <w:name w:val="Hyperlink"/>
    <w:basedOn w:val="DefaultParagraphFont"/>
    <w:uiPriority w:val="99"/>
    <w:semiHidden w:val="1"/>
    <w:unhideWhenUsed w:val="1"/>
    <w:rsid w:val="00F36E6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yberteamsecurity.com/defence-depth-security-model.html#:~:text=The%20four%20key%20layers%20of%20the%20defence%20in,and%20Application%20Protection.%204%20Layer%204%3A%20Data%2FInformation%20Protection." TargetMode="External"/><Relationship Id="rId10" Type="http://schemas.openxmlformats.org/officeDocument/2006/relationships/hyperlink" Target="https://phoenixnap.com/blog/types-of-firewalls" TargetMode="External"/><Relationship Id="rId12" Type="http://schemas.openxmlformats.org/officeDocument/2006/relationships/hyperlink" Target="https://www.lockheedmartin.com/content/dam/lockheed-martin/rms/documents/cyber/Gaining_the_Advantage_Cyber_Kill_Chain.pdf#:~:text=The%20Cyber%20Kill%20Chain%C2%AE%20framework%20is%20part%20of,must%20complete%20in%20order%20to%20achieve%20their%20objective." TargetMode="External"/><Relationship Id="rId9" Type="http://schemas.openxmlformats.org/officeDocument/2006/relationships/hyperlink" Target="https://wiki.archlinux.org/title/Firewalls_(%D0%A1%D1%80%D0%BF%D1%81%D0%BA%D0%B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iencedirect.com/topics/computer-science/network-security-monitoring#:~:text=NSM%20is%20the%20collection%2C%20detection%2C%20and%20analysis%20of,Defense%20%28CND%29%20per%20DoD%208500.2.%201%20These%20are%3A" TargetMode="External"/><Relationship Id="rId8" Type="http://schemas.openxmlformats.org/officeDocument/2006/relationships/hyperlink" Target="https://www.informit.com/articles/article.aspx?p=350390&amp;seqNu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opIcEOyLnEqZ/LS9/0XVaDgRJg==">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2021-10-09T10:10:00Z</dcterms:created>
  <dc:creator>BigSid</dc:creator>
</cp:coreProperties>
</file>